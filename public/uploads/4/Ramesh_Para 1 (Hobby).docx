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A7" w:rsidRPr="00F55CA7" w:rsidRDefault="00F55CA7" w:rsidP="00F55CA7">
      <w:pPr>
        <w:rPr>
          <w:b/>
          <w:sz w:val="24"/>
          <w:szCs w:val="24"/>
        </w:rPr>
      </w:pPr>
      <w:r w:rsidRPr="00F55CA7">
        <w:rPr>
          <w:b/>
          <w:sz w:val="24"/>
          <w:szCs w:val="24"/>
        </w:rPr>
        <w:t>My Hobby (Trek)</w:t>
      </w:r>
    </w:p>
    <w:p w:rsidR="001E20A3" w:rsidRDefault="00F55CA7" w:rsidP="00F55CA7">
      <w:pPr>
        <w:rPr>
          <w:ins w:id="0" w:author="Rajesh" w:date="2018-05-18T17:41:00Z"/>
          <w:sz w:val="24"/>
          <w:szCs w:val="24"/>
        </w:rPr>
      </w:pPr>
      <w:r w:rsidRPr="00F55CA7">
        <w:rPr>
          <w:sz w:val="24"/>
          <w:szCs w:val="24"/>
        </w:rPr>
        <w:t xml:space="preserve">I enjoy </w:t>
      </w:r>
      <w:del w:id="1" w:author="Rajesh" w:date="2018-05-18T17:39:00Z">
        <w:r w:rsidRPr="00F55CA7" w:rsidDel="00FF1B02">
          <w:rPr>
            <w:sz w:val="24"/>
            <w:szCs w:val="24"/>
          </w:rPr>
          <w:delText>T</w:delText>
        </w:r>
      </w:del>
      <w:ins w:id="2" w:author="Rajesh" w:date="2018-05-18T17:39:00Z">
        <w:r w:rsidR="00FF1B02">
          <w:rPr>
            <w:sz w:val="24"/>
            <w:szCs w:val="24"/>
          </w:rPr>
          <w:t>t</w:t>
        </w:r>
      </w:ins>
      <w:r w:rsidRPr="00F55CA7">
        <w:rPr>
          <w:sz w:val="24"/>
          <w:szCs w:val="24"/>
        </w:rPr>
        <w:t>rekking. It keeps me health</w:t>
      </w:r>
      <w:ins w:id="3" w:author="Rajesh" w:date="2018-05-18T17:39:00Z">
        <w:r w:rsidR="00FF1B02">
          <w:rPr>
            <w:sz w:val="24"/>
            <w:szCs w:val="24"/>
          </w:rPr>
          <w:t>y</w:t>
        </w:r>
      </w:ins>
      <w:del w:id="4" w:author="Rajesh" w:date="2018-05-18T17:39:00Z">
        <w:r w:rsidRPr="00F55CA7" w:rsidDel="00FF1B02">
          <w:rPr>
            <w:sz w:val="24"/>
            <w:szCs w:val="24"/>
          </w:rPr>
          <w:delText>ier</w:delText>
        </w:r>
      </w:del>
      <w:r w:rsidRPr="00F55CA7">
        <w:rPr>
          <w:sz w:val="24"/>
          <w:szCs w:val="24"/>
        </w:rPr>
        <w:t xml:space="preserve"> and strong</w:t>
      </w:r>
      <w:del w:id="5" w:author="Rajesh" w:date="2018-05-18T17:39:00Z">
        <w:r w:rsidRPr="00F55CA7" w:rsidDel="00FF1B02">
          <w:rPr>
            <w:sz w:val="24"/>
            <w:szCs w:val="24"/>
          </w:rPr>
          <w:delText>er</w:delText>
        </w:r>
      </w:del>
      <w:r w:rsidRPr="00F55CA7">
        <w:rPr>
          <w:sz w:val="24"/>
          <w:szCs w:val="24"/>
        </w:rPr>
        <w:t xml:space="preserve">. It also helps me keep mentally fresh and boost up my energy level. The interest of going </w:t>
      </w:r>
      <w:ins w:id="6" w:author="Rajesh" w:date="2018-05-18T17:40:00Z">
        <w:r w:rsidR="00FF1B02">
          <w:rPr>
            <w:sz w:val="24"/>
            <w:szCs w:val="24"/>
          </w:rPr>
          <w:t xml:space="preserve">for </w:t>
        </w:r>
      </w:ins>
      <w:r w:rsidRPr="00F55CA7">
        <w:rPr>
          <w:sz w:val="24"/>
          <w:szCs w:val="24"/>
        </w:rPr>
        <w:t>trek</w:t>
      </w:r>
      <w:ins w:id="7" w:author="Rajesh" w:date="2018-05-18T17:40:00Z">
        <w:r w:rsidR="00FF1B02">
          <w:rPr>
            <w:sz w:val="24"/>
            <w:szCs w:val="24"/>
          </w:rPr>
          <w:t>s started</w:t>
        </w:r>
      </w:ins>
      <w:del w:id="8" w:author="Rajesh" w:date="2018-05-18T17:40:00Z">
        <w:r w:rsidRPr="00F55CA7" w:rsidDel="00FF1B02">
          <w:rPr>
            <w:sz w:val="24"/>
            <w:szCs w:val="24"/>
          </w:rPr>
          <w:delText xml:space="preserve"> grown</w:delText>
        </w:r>
      </w:del>
      <w:r w:rsidRPr="00F55CA7">
        <w:rPr>
          <w:sz w:val="24"/>
          <w:szCs w:val="24"/>
        </w:rPr>
        <w:t xml:space="preserve"> after my marriage</w:t>
      </w:r>
      <w:del w:id="9" w:author="Rajesh" w:date="2018-05-18T17:40:00Z">
        <w:r w:rsidRPr="00F55CA7" w:rsidDel="00FF1B02">
          <w:rPr>
            <w:sz w:val="24"/>
            <w:szCs w:val="24"/>
          </w:rPr>
          <w:delText>,</w:delText>
        </w:r>
      </w:del>
      <w:r w:rsidRPr="00F55CA7">
        <w:rPr>
          <w:sz w:val="24"/>
          <w:szCs w:val="24"/>
        </w:rPr>
        <w:t xml:space="preserve"> as I got</w:t>
      </w:r>
      <w:ins w:id="10" w:author="Rajesh" w:date="2018-05-18T17:40:00Z">
        <w:r w:rsidR="00FF1B02">
          <w:rPr>
            <w:sz w:val="24"/>
            <w:szCs w:val="24"/>
          </w:rPr>
          <w:t xml:space="preserve"> the</w:t>
        </w:r>
      </w:ins>
      <w:r w:rsidRPr="00F55CA7">
        <w:rPr>
          <w:sz w:val="24"/>
          <w:szCs w:val="24"/>
        </w:rPr>
        <w:t xml:space="preserve"> perfect partner</w:t>
      </w:r>
      <w:r w:rsidR="00AB0EB7">
        <w:rPr>
          <w:sz w:val="24"/>
          <w:szCs w:val="24"/>
        </w:rPr>
        <w:t xml:space="preserve"> </w:t>
      </w:r>
      <w:ins w:id="11" w:author="Rajesh" w:date="2018-05-18T17:40:00Z">
        <w:r w:rsidR="00FF1B02">
          <w:rPr>
            <w:sz w:val="24"/>
            <w:szCs w:val="24"/>
          </w:rPr>
          <w:t>in</w:t>
        </w:r>
      </w:ins>
      <w:del w:id="12" w:author="Rajesh" w:date="2018-05-18T17:40:00Z">
        <w:r w:rsidR="00AB0EB7" w:rsidDel="00FF1B02">
          <w:rPr>
            <w:sz w:val="24"/>
            <w:szCs w:val="24"/>
          </w:rPr>
          <w:delText>of</w:delText>
        </w:r>
      </w:del>
      <w:r w:rsidR="00AB0EB7">
        <w:rPr>
          <w:sz w:val="24"/>
          <w:szCs w:val="24"/>
        </w:rPr>
        <w:t xml:space="preserve"> crime</w:t>
      </w:r>
      <w:r w:rsidRPr="00F55CA7">
        <w:rPr>
          <w:sz w:val="24"/>
          <w:szCs w:val="24"/>
        </w:rPr>
        <w:t xml:space="preserve">. I have trekked </w:t>
      </w:r>
      <w:ins w:id="13" w:author="Rajesh" w:date="2018-05-18T17:40:00Z">
        <w:r w:rsidR="00FF1B02">
          <w:rPr>
            <w:sz w:val="24"/>
            <w:szCs w:val="24"/>
          </w:rPr>
          <w:t xml:space="preserve">in </w:t>
        </w:r>
      </w:ins>
      <w:r w:rsidRPr="00F55CA7">
        <w:rPr>
          <w:sz w:val="24"/>
          <w:szCs w:val="24"/>
        </w:rPr>
        <w:t xml:space="preserve">five to six places which are moderate to high on difficulty level. I can go to same place over and over again and I enjoy them. Unfortunately, I could not </w:t>
      </w:r>
      <w:ins w:id="14" w:author="Rajesh" w:date="2018-05-18T17:40:00Z">
        <w:r w:rsidR="00FF1B02">
          <w:rPr>
            <w:sz w:val="24"/>
            <w:szCs w:val="24"/>
          </w:rPr>
          <w:t xml:space="preserve">go on a </w:t>
        </w:r>
      </w:ins>
      <w:r w:rsidRPr="00F55CA7">
        <w:rPr>
          <w:sz w:val="24"/>
          <w:szCs w:val="24"/>
        </w:rPr>
        <w:t xml:space="preserve">trek for the past one year. I wish I could go for trekking this year. My </w:t>
      </w:r>
      <w:r w:rsidR="00AB0EB7">
        <w:rPr>
          <w:sz w:val="24"/>
          <w:szCs w:val="24"/>
        </w:rPr>
        <w:t xml:space="preserve">ultimate </w:t>
      </w:r>
      <w:r w:rsidRPr="00F55CA7">
        <w:rPr>
          <w:sz w:val="24"/>
          <w:szCs w:val="24"/>
        </w:rPr>
        <w:t xml:space="preserve">goal is to </w:t>
      </w:r>
      <w:r w:rsidR="00AB0EB7">
        <w:rPr>
          <w:sz w:val="24"/>
          <w:szCs w:val="24"/>
        </w:rPr>
        <w:t xml:space="preserve">trek </w:t>
      </w:r>
      <w:ins w:id="15" w:author="Rajesh" w:date="2018-05-18T17:41:00Z">
        <w:r w:rsidR="00FF1B02">
          <w:rPr>
            <w:sz w:val="24"/>
            <w:szCs w:val="24"/>
          </w:rPr>
          <w:t>the entire</w:t>
        </w:r>
      </w:ins>
      <w:del w:id="16" w:author="Rajesh" w:date="2018-05-18T17:41:00Z">
        <w:r w:rsidR="00AB0EB7" w:rsidDel="00FF1B02">
          <w:rPr>
            <w:sz w:val="24"/>
            <w:szCs w:val="24"/>
          </w:rPr>
          <w:delText>whole</w:delText>
        </w:r>
      </w:del>
      <w:r w:rsidR="00AB0EB7">
        <w:rPr>
          <w:sz w:val="24"/>
          <w:szCs w:val="24"/>
        </w:rPr>
        <w:t xml:space="preserve"> Western Ghats in </w:t>
      </w:r>
      <w:ins w:id="17" w:author="Rajesh" w:date="2018-05-18T17:41:00Z">
        <w:r w:rsidR="00FF1B02">
          <w:rPr>
            <w:sz w:val="24"/>
            <w:szCs w:val="24"/>
          </w:rPr>
          <w:t xml:space="preserve">a </w:t>
        </w:r>
      </w:ins>
      <w:r w:rsidR="00AB0EB7">
        <w:rPr>
          <w:sz w:val="24"/>
          <w:szCs w:val="24"/>
        </w:rPr>
        <w:t>couple of years</w:t>
      </w:r>
      <w:r w:rsidRPr="00F55CA7">
        <w:rPr>
          <w:sz w:val="24"/>
          <w:szCs w:val="24"/>
        </w:rPr>
        <w:t>. I like different culture</w:t>
      </w:r>
      <w:ins w:id="18" w:author="Rajesh" w:date="2018-05-18T17:41:00Z">
        <w:r w:rsidR="00FF1B02">
          <w:rPr>
            <w:sz w:val="24"/>
            <w:szCs w:val="24"/>
          </w:rPr>
          <w:t>s</w:t>
        </w:r>
      </w:ins>
      <w:r w:rsidRPr="00F55CA7">
        <w:rPr>
          <w:sz w:val="24"/>
          <w:szCs w:val="24"/>
        </w:rPr>
        <w:t xml:space="preserve"> and food. Mostly</w:t>
      </w:r>
      <w:ins w:id="19" w:author="Rajesh" w:date="2018-05-18T17:41:00Z">
        <w:r w:rsidR="00FF1B02">
          <w:rPr>
            <w:sz w:val="24"/>
            <w:szCs w:val="24"/>
          </w:rPr>
          <w:t>,</w:t>
        </w:r>
      </w:ins>
      <w:r w:rsidRPr="00F55CA7">
        <w:rPr>
          <w:sz w:val="24"/>
          <w:szCs w:val="24"/>
        </w:rPr>
        <w:t xml:space="preserve"> I drive myself to</w:t>
      </w:r>
      <w:ins w:id="20" w:author="Rajesh" w:date="2018-05-18T17:41:00Z">
        <w:r w:rsidR="00FF1B02">
          <w:rPr>
            <w:sz w:val="24"/>
            <w:szCs w:val="24"/>
          </w:rPr>
          <w:t xml:space="preserve"> the</w:t>
        </w:r>
      </w:ins>
      <w:r w:rsidRPr="00F55CA7">
        <w:rPr>
          <w:sz w:val="24"/>
          <w:szCs w:val="24"/>
        </w:rPr>
        <w:t xml:space="preserve"> place where </w:t>
      </w:r>
      <w:r w:rsidR="00AB0EB7">
        <w:rPr>
          <w:sz w:val="24"/>
          <w:szCs w:val="24"/>
        </w:rPr>
        <w:t>I plan</w:t>
      </w:r>
      <w:r w:rsidRPr="00F55CA7">
        <w:rPr>
          <w:sz w:val="24"/>
          <w:szCs w:val="24"/>
        </w:rPr>
        <w:t xml:space="preserve"> to trek.</w:t>
      </w:r>
    </w:p>
    <w:p w:rsidR="005048DD" w:rsidRPr="00F55CA7" w:rsidRDefault="005048DD" w:rsidP="00F55CA7">
      <w:pPr>
        <w:rPr>
          <w:sz w:val="24"/>
          <w:szCs w:val="24"/>
        </w:rPr>
      </w:pPr>
      <w:ins w:id="21" w:author="Rajesh" w:date="2018-05-18T17:41:00Z">
        <w:r>
          <w:rPr>
            <w:sz w:val="24"/>
            <w:szCs w:val="24"/>
          </w:rPr>
          <w:t>Very well written. If you can be a bit more careful while writing, the mistakes above will also not happen.</w:t>
        </w:r>
      </w:ins>
      <w:ins w:id="22" w:author="Rajesh" w:date="2018-05-18T17:42:00Z">
        <w:r w:rsidR="00401A6C">
          <w:rPr>
            <w:sz w:val="24"/>
            <w:szCs w:val="24"/>
          </w:rPr>
          <w:t xml:space="preserve"> </w:t>
        </w:r>
        <w:r w:rsidR="00401A6C" w:rsidRPr="00401A6C">
          <w:rPr>
            <w:sz w:val="24"/>
            <w:szCs w:val="24"/>
          </w:rPr>
          <w:sym w:font="Wingdings" w:char="F04A"/>
        </w:r>
      </w:ins>
      <w:bookmarkStart w:id="23" w:name="_GoBack"/>
      <w:bookmarkEnd w:id="23"/>
    </w:p>
    <w:sectPr w:rsidR="005048DD" w:rsidRPr="00F5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jesh">
    <w15:presenceInfo w15:providerId="None" w15:userId="Raje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A7"/>
    <w:rsid w:val="001E20A3"/>
    <w:rsid w:val="00401A6C"/>
    <w:rsid w:val="005048DD"/>
    <w:rsid w:val="0075418A"/>
    <w:rsid w:val="00AB0EB7"/>
    <w:rsid w:val="00F55CA7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2F6E3-6DBF-4DCB-B5FD-28D24CAD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Balasubramani,Rameshraja</dc:creator>
  <cp:keywords/>
  <dc:description/>
  <cp:lastModifiedBy>Rajesh</cp:lastModifiedBy>
  <cp:revision>5</cp:revision>
  <dcterms:created xsi:type="dcterms:W3CDTF">2018-05-18T12:09:00Z</dcterms:created>
  <dcterms:modified xsi:type="dcterms:W3CDTF">2018-05-18T12:12:00Z</dcterms:modified>
</cp:coreProperties>
</file>